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88A73" w14:textId="4F80FD15" w:rsidR="00AA7994" w:rsidRPr="007C3177" w:rsidRDefault="00AA7994" w:rsidP="00AA7994">
      <w:pPr>
        <w:jc w:val="center"/>
        <w:rPr>
          <w:sz w:val="40"/>
          <w:szCs w:val="40"/>
          <w:u w:val="single"/>
        </w:rPr>
      </w:pPr>
      <w:r w:rsidRPr="007C3177">
        <w:rPr>
          <w:sz w:val="40"/>
          <w:szCs w:val="40"/>
          <w:u w:val="single"/>
        </w:rPr>
        <w:t xml:space="preserve">Trends between US emissions and natural disasters </w:t>
      </w:r>
    </w:p>
    <w:p w14:paraId="2FB97AD5" w14:textId="77777777" w:rsidR="007C3177" w:rsidRDefault="007C3177" w:rsidP="00AA7994">
      <w:pPr>
        <w:rPr>
          <w:b/>
          <w:bCs/>
          <w:u w:val="single"/>
        </w:rPr>
      </w:pPr>
    </w:p>
    <w:p w14:paraId="02BC60CC" w14:textId="57CEB318" w:rsidR="00AA7994" w:rsidRPr="007C3177" w:rsidRDefault="00AA7994" w:rsidP="00AA7994">
      <w:pPr>
        <w:rPr>
          <w:b/>
          <w:bCs/>
          <w:u w:val="single"/>
        </w:rPr>
      </w:pPr>
      <w:r w:rsidRPr="007C3177">
        <w:rPr>
          <w:b/>
          <w:bCs/>
          <w:u w:val="single"/>
        </w:rPr>
        <w:t>Was there a rise in CO2 emissions in the United States based on the data we can find and collect?</w:t>
      </w:r>
    </w:p>
    <w:p w14:paraId="39E6749F" w14:textId="1DD960F4" w:rsidR="00AA7994" w:rsidRDefault="00AA7994" w:rsidP="000B2E80">
      <w:pPr>
        <w:pStyle w:val="ListParagraph"/>
        <w:ind w:right="990"/>
        <w:jc w:val="both"/>
      </w:pPr>
      <w:r>
        <w:t xml:space="preserve">We were able to collect US emission data going as far back as 1960. Prior to that, we were unsure if CO2 emissions were collected so </w:t>
      </w:r>
      <w:r w:rsidR="00D05B62">
        <w:t>this</w:t>
      </w:r>
      <w:r>
        <w:t xml:space="preserve"> set our dat</w:t>
      </w:r>
      <w:r w:rsidR="00D05B62">
        <w:t>a date</w:t>
      </w:r>
      <w:r>
        <w:t xml:space="preserve"> range to be from 1960 to 2016. Within the date range </w:t>
      </w:r>
      <w:r w:rsidR="00D05B62">
        <w:t>we collected, we were able to determine that there was a steady rise in the CO2 that was being emitted into the atmosphere up until the year 200</w:t>
      </w:r>
      <w:r w:rsidR="00A576BC">
        <w:t>7</w:t>
      </w:r>
      <w:r w:rsidR="00D05B62">
        <w:t>. After that</w:t>
      </w:r>
      <w:r w:rsidR="00A576BC">
        <w:t xml:space="preserve">, we see a decline in the total amount of the emissions the United States produces each year. </w:t>
      </w:r>
    </w:p>
    <w:p w14:paraId="5B34C365" w14:textId="77777777" w:rsidR="00087217" w:rsidRDefault="000B2E80" w:rsidP="00087217">
      <w:pPr>
        <w:pStyle w:val="ListParagraph"/>
        <w:keepNext/>
        <w:ind w:right="990"/>
      </w:pPr>
      <w:r>
        <w:rPr>
          <w:noProof/>
        </w:rPr>
        <w:drawing>
          <wp:inline distT="0" distB="0" distL="0" distR="0" wp14:anchorId="06613FAB" wp14:editId="48CA530B">
            <wp:extent cx="4872038" cy="32480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019" cy="3250679"/>
                    </a:xfrm>
                    <a:prstGeom prst="rect">
                      <a:avLst/>
                    </a:prstGeom>
                    <a:noFill/>
                    <a:ln>
                      <a:noFill/>
                    </a:ln>
                  </pic:spPr>
                </pic:pic>
              </a:graphicData>
            </a:graphic>
          </wp:inline>
        </w:drawing>
      </w:r>
    </w:p>
    <w:p w14:paraId="37692AF0" w14:textId="1FF5AF04" w:rsidR="00A576BC" w:rsidRDefault="00087217" w:rsidP="00087217">
      <w:pPr>
        <w:pStyle w:val="Caption"/>
        <w:jc w:val="center"/>
      </w:pPr>
      <w:r>
        <w:t xml:space="preserve">Figure </w:t>
      </w:r>
      <w:r w:rsidR="005F2060">
        <w:fldChar w:fldCharType="begin"/>
      </w:r>
      <w:r w:rsidR="005F2060">
        <w:instrText xml:space="preserve"> SEQ Figure \* ARABIC </w:instrText>
      </w:r>
      <w:r w:rsidR="005F2060">
        <w:fldChar w:fldCharType="separate"/>
      </w:r>
      <w:r w:rsidR="00BF30D4">
        <w:rPr>
          <w:noProof/>
        </w:rPr>
        <w:t>1</w:t>
      </w:r>
      <w:r w:rsidR="005F2060">
        <w:rPr>
          <w:noProof/>
        </w:rPr>
        <w:fldChar w:fldCharType="end"/>
      </w:r>
      <w:r>
        <w:t xml:space="preserve"> - US Emissions by Metric Tons</w:t>
      </w:r>
    </w:p>
    <w:p w14:paraId="64B7013F" w14:textId="77777777" w:rsidR="007C3177" w:rsidRDefault="007C3177">
      <w:r>
        <w:br w:type="page"/>
      </w:r>
    </w:p>
    <w:p w14:paraId="0FDA1E78" w14:textId="51D79DD4" w:rsidR="00AA7994" w:rsidRPr="007C3177" w:rsidRDefault="00AA7994" w:rsidP="007C3177">
      <w:pPr>
        <w:jc w:val="center"/>
        <w:rPr>
          <w:b/>
          <w:bCs/>
          <w:u w:val="single"/>
        </w:rPr>
      </w:pPr>
      <w:r w:rsidRPr="007C3177">
        <w:rPr>
          <w:b/>
          <w:bCs/>
          <w:u w:val="single"/>
        </w:rPr>
        <w:lastRenderedPageBreak/>
        <w:t>Was there a rise in natural disasters?</w:t>
      </w:r>
    </w:p>
    <w:p w14:paraId="6A6AE275" w14:textId="15141C60" w:rsidR="000B2E80" w:rsidRDefault="000B2E80" w:rsidP="00087217">
      <w:pPr>
        <w:ind w:left="720" w:right="990"/>
        <w:jc w:val="both"/>
      </w:pPr>
      <w:r>
        <w:tab/>
        <w:t>This question became a little trickier to answer because after we started digging into the data more, we learned that up until 1992, the only natural disasters that were recorded were thunderstorms, tornados, and hail. You can see in our graph below, that once the year hits 1993, we begin our significant rise in natural disasters. This is because the NOAA (</w:t>
      </w:r>
      <w:r w:rsidRPr="000B2E80">
        <w:t>National Oceanic and Atmospheric Administration</w:t>
      </w:r>
      <w:r>
        <w:t xml:space="preserve">) began recording 44 other natural disasters. This includes disasters such as hurricanes, blizzards, coastal floods and more. </w:t>
      </w:r>
      <w:r w:rsidR="00087217">
        <w:t xml:space="preserve"> As you can see, there is a slight general increase in our events prior to 1992, but then with the new included types of disasters, we can see there is general increase is each year until 2012. After 2011, we see a general decrease in our event each year. </w:t>
      </w:r>
    </w:p>
    <w:p w14:paraId="1E5594D8" w14:textId="77777777" w:rsidR="007C3177" w:rsidRDefault="00087217" w:rsidP="007C3177">
      <w:pPr>
        <w:keepNext/>
        <w:ind w:left="720" w:right="990"/>
        <w:jc w:val="center"/>
      </w:pPr>
      <w:r>
        <w:rPr>
          <w:noProof/>
        </w:rPr>
        <w:drawing>
          <wp:inline distT="0" distB="0" distL="0" distR="0" wp14:anchorId="68E4E456" wp14:editId="570ABBE8">
            <wp:extent cx="5305647" cy="39792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2678" cy="3984508"/>
                    </a:xfrm>
                    <a:prstGeom prst="rect">
                      <a:avLst/>
                    </a:prstGeom>
                    <a:noFill/>
                    <a:ln>
                      <a:noFill/>
                    </a:ln>
                  </pic:spPr>
                </pic:pic>
              </a:graphicData>
            </a:graphic>
          </wp:inline>
        </w:drawing>
      </w:r>
    </w:p>
    <w:p w14:paraId="17DAFCB4" w14:textId="47160181" w:rsidR="00087217" w:rsidRDefault="007C3177" w:rsidP="007C3177">
      <w:pPr>
        <w:pStyle w:val="Caption"/>
        <w:jc w:val="center"/>
      </w:pPr>
      <w:r>
        <w:t xml:space="preserve">Figure </w:t>
      </w:r>
      <w:r w:rsidR="005F2060">
        <w:fldChar w:fldCharType="begin"/>
      </w:r>
      <w:r w:rsidR="005F2060">
        <w:instrText xml:space="preserve"> SEQ Figure \* ARABIC </w:instrText>
      </w:r>
      <w:r w:rsidR="005F2060">
        <w:fldChar w:fldCharType="separate"/>
      </w:r>
      <w:r w:rsidR="00BF30D4">
        <w:rPr>
          <w:noProof/>
        </w:rPr>
        <w:t>2</w:t>
      </w:r>
      <w:r w:rsidR="005F2060">
        <w:rPr>
          <w:noProof/>
        </w:rPr>
        <w:fldChar w:fldCharType="end"/>
      </w:r>
      <w:r>
        <w:t xml:space="preserve"> All disaster events</w:t>
      </w:r>
    </w:p>
    <w:p w14:paraId="5E3D0FC7" w14:textId="52B80E16" w:rsidR="007C3177" w:rsidRDefault="007C3177">
      <w:r>
        <w:br w:type="page"/>
      </w:r>
    </w:p>
    <w:p w14:paraId="7077B76A" w14:textId="0B97EBC8" w:rsidR="00087217" w:rsidRDefault="00087217" w:rsidP="00087217">
      <w:pPr>
        <w:ind w:left="720" w:right="990"/>
        <w:jc w:val="both"/>
      </w:pPr>
      <w:r>
        <w:lastRenderedPageBreak/>
        <w:t>We also created a separate graph that will display only</w:t>
      </w:r>
      <w:r w:rsidR="004B2463">
        <w:t xml:space="preserve"> tornado, thunderstorm/</w:t>
      </w:r>
      <w:r w:rsidR="007C3177">
        <w:t>wind,</w:t>
      </w:r>
      <w:r w:rsidR="004B2463">
        <w:t xml:space="preserve"> and hail events from 1950 until 2019</w:t>
      </w:r>
      <w:r w:rsidR="007C3177">
        <w:t xml:space="preserve">. In figure 3, you can see that there was in increase in the events recorded as well. </w:t>
      </w:r>
    </w:p>
    <w:p w14:paraId="6F93995E" w14:textId="77777777" w:rsidR="007C3177" w:rsidRDefault="007C3177" w:rsidP="007C3177">
      <w:pPr>
        <w:keepNext/>
        <w:ind w:left="720" w:right="990"/>
        <w:jc w:val="center"/>
      </w:pPr>
      <w:r>
        <w:rPr>
          <w:noProof/>
        </w:rPr>
        <w:drawing>
          <wp:inline distT="0" distB="0" distL="0" distR="0" wp14:anchorId="58B42B67" wp14:editId="6A30EBC7">
            <wp:extent cx="3741863" cy="249457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089" cy="2523392"/>
                    </a:xfrm>
                    <a:prstGeom prst="rect">
                      <a:avLst/>
                    </a:prstGeom>
                    <a:noFill/>
                    <a:ln>
                      <a:noFill/>
                    </a:ln>
                  </pic:spPr>
                </pic:pic>
              </a:graphicData>
            </a:graphic>
          </wp:inline>
        </w:drawing>
      </w:r>
    </w:p>
    <w:p w14:paraId="31276077" w14:textId="6E0C2D9E" w:rsidR="004B2463" w:rsidRDefault="007C3177" w:rsidP="007C3177">
      <w:pPr>
        <w:pStyle w:val="Caption"/>
        <w:jc w:val="center"/>
      </w:pPr>
      <w:r>
        <w:t xml:space="preserve">Figure </w:t>
      </w:r>
      <w:r w:rsidR="005F2060">
        <w:fldChar w:fldCharType="begin"/>
      </w:r>
      <w:r w:rsidR="005F2060">
        <w:instrText xml:space="preserve"> SEQ Figure \* ARABIC </w:instrText>
      </w:r>
      <w:r w:rsidR="005F2060">
        <w:fldChar w:fldCharType="separate"/>
      </w:r>
      <w:r w:rsidR="00BF30D4">
        <w:rPr>
          <w:noProof/>
        </w:rPr>
        <w:t>3</w:t>
      </w:r>
      <w:r w:rsidR="005F2060">
        <w:rPr>
          <w:noProof/>
        </w:rPr>
        <w:fldChar w:fldCharType="end"/>
      </w:r>
      <w:r>
        <w:t xml:space="preserve"> all Thunder/Wind, Hail, Tornado events </w:t>
      </w:r>
    </w:p>
    <w:p w14:paraId="32E5EC94" w14:textId="77777777" w:rsidR="004B2463" w:rsidRDefault="004B2463" w:rsidP="00087217">
      <w:pPr>
        <w:ind w:left="720" w:right="990"/>
        <w:jc w:val="both"/>
      </w:pPr>
    </w:p>
    <w:p w14:paraId="1C0B20DA" w14:textId="77777777" w:rsidR="00BF30D4" w:rsidRDefault="00BF30D4" w:rsidP="00BF30D4">
      <w:pPr>
        <w:keepNext/>
        <w:jc w:val="center"/>
      </w:pPr>
      <w:r>
        <w:rPr>
          <w:noProof/>
        </w:rPr>
        <w:drawing>
          <wp:inline distT="0" distB="0" distL="0" distR="0" wp14:anchorId="1E6694C6" wp14:editId="3EB5BF07">
            <wp:extent cx="3927422" cy="26182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6219" cy="2670813"/>
                    </a:xfrm>
                    <a:prstGeom prst="rect">
                      <a:avLst/>
                    </a:prstGeom>
                    <a:noFill/>
                    <a:ln>
                      <a:noFill/>
                    </a:ln>
                  </pic:spPr>
                </pic:pic>
              </a:graphicData>
            </a:graphic>
          </wp:inline>
        </w:drawing>
      </w:r>
    </w:p>
    <w:p w14:paraId="3AEF5596" w14:textId="27F02D54" w:rsidR="00BF30D4" w:rsidRDefault="00BF30D4" w:rsidP="00BF30D4">
      <w:pPr>
        <w:pStyle w:val="Caption"/>
        <w:jc w:val="center"/>
      </w:pPr>
      <w:r>
        <w:t xml:space="preserve">Figure </w:t>
      </w:r>
      <w:fldSimple w:instr=" SEQ Figure \* ARABIC ">
        <w:r>
          <w:rPr>
            <w:noProof/>
          </w:rPr>
          <w:t>4</w:t>
        </w:r>
      </w:fldSimple>
      <w:r>
        <w:t xml:space="preserve"> This graphs all events from 1993 and on</w:t>
      </w:r>
    </w:p>
    <w:p w14:paraId="6C9FF3A6" w14:textId="77777777" w:rsidR="00BF30D4" w:rsidRDefault="00BF30D4" w:rsidP="00BF30D4"/>
    <w:p w14:paraId="7AF8CAFC" w14:textId="522DA454" w:rsidR="00BF30D4" w:rsidRDefault="00BF30D4" w:rsidP="00BF30D4">
      <w:r>
        <w:br w:type="page"/>
      </w:r>
    </w:p>
    <w:p w14:paraId="0010BA97" w14:textId="77777777" w:rsidR="00556F0F" w:rsidRDefault="00556F0F"/>
    <w:p w14:paraId="39B687DC" w14:textId="62C1ABF9" w:rsidR="00AA7994" w:rsidRDefault="00AA7994" w:rsidP="00AA7994">
      <w:r>
        <w:t>3.  With the data we collected, is there a rise in financial damages from natural disaster</w:t>
      </w:r>
    </w:p>
    <w:p w14:paraId="4805C09D" w14:textId="77777777" w:rsidR="00146FAA" w:rsidRDefault="00146FAA" w:rsidP="00146FAA">
      <w:pPr>
        <w:keepNext/>
        <w:ind w:left="720"/>
      </w:pPr>
    </w:p>
    <w:p w14:paraId="5EBD0D74" w14:textId="2F5E919E" w:rsidR="00146FAA" w:rsidRDefault="00146FAA" w:rsidP="00D42C3C">
      <w:pPr>
        <w:keepNext/>
        <w:ind w:left="720" w:right="990"/>
      </w:pPr>
      <w:r>
        <w:t xml:space="preserve">Based on the data we can see in Figures </w:t>
      </w:r>
      <w:r w:rsidR="00BF30D4">
        <w:t>5</w:t>
      </w:r>
      <w:r>
        <w:t xml:space="preserve"> and</w:t>
      </w:r>
      <w:r w:rsidR="00BF30D4">
        <w:t xml:space="preserve"> 6</w:t>
      </w:r>
      <w:r>
        <w:t xml:space="preserve">, we can see there is in fact a general trend of </w:t>
      </w:r>
      <w:r w:rsidR="007E4A82">
        <w:t>natural disasters causing more damage</w:t>
      </w:r>
      <w:r w:rsidR="00407E60">
        <w:t xml:space="preserve">. </w:t>
      </w:r>
      <w:r w:rsidR="009D7460">
        <w:t xml:space="preserve">We did compensate for inflation in these </w:t>
      </w:r>
      <w:r w:rsidR="00F6274E">
        <w:t>graphs because</w:t>
      </w:r>
      <w:r w:rsidR="009D7460">
        <w:t xml:space="preserve"> our original data source did not take that factor into account. </w:t>
      </w:r>
      <w:r>
        <w:rPr>
          <w:noProof/>
        </w:rPr>
        <w:drawing>
          <wp:inline distT="0" distB="0" distL="0" distR="0" wp14:anchorId="7954ABDE" wp14:editId="4890CB78">
            <wp:extent cx="4226442" cy="2817628"/>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8857" cy="2839238"/>
                    </a:xfrm>
                    <a:prstGeom prst="rect">
                      <a:avLst/>
                    </a:prstGeom>
                    <a:noFill/>
                    <a:ln>
                      <a:noFill/>
                    </a:ln>
                  </pic:spPr>
                </pic:pic>
              </a:graphicData>
            </a:graphic>
          </wp:inline>
        </w:drawing>
      </w:r>
    </w:p>
    <w:p w14:paraId="15BA05D7" w14:textId="58342141" w:rsidR="00146FAA" w:rsidRDefault="00146FAA" w:rsidP="00146FAA">
      <w:pPr>
        <w:pStyle w:val="Caption"/>
        <w:jc w:val="center"/>
      </w:pPr>
      <w:r>
        <w:t xml:space="preserve">Figure </w:t>
      </w:r>
      <w:fldSimple w:instr=" SEQ Figure \* ARABIC ">
        <w:r w:rsidR="00BF30D4">
          <w:rPr>
            <w:noProof/>
          </w:rPr>
          <w:t>5</w:t>
        </w:r>
      </w:fldSimple>
      <w:r>
        <w:t xml:space="preserve"> Exclusively Thunder, Wind, Hail, Tornado</w:t>
      </w:r>
    </w:p>
    <w:p w14:paraId="46358534" w14:textId="77777777" w:rsidR="00146FAA" w:rsidRDefault="00146FAA" w:rsidP="00146FAA">
      <w:pPr>
        <w:keepNext/>
        <w:ind w:left="720"/>
      </w:pPr>
      <w:r>
        <w:rPr>
          <w:noProof/>
        </w:rPr>
        <w:drawing>
          <wp:inline distT="0" distB="0" distL="0" distR="0" wp14:anchorId="40526786" wp14:editId="7F6F4AB4">
            <wp:extent cx="4306187" cy="28707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3394" cy="2902262"/>
                    </a:xfrm>
                    <a:prstGeom prst="rect">
                      <a:avLst/>
                    </a:prstGeom>
                    <a:noFill/>
                    <a:ln>
                      <a:noFill/>
                    </a:ln>
                  </pic:spPr>
                </pic:pic>
              </a:graphicData>
            </a:graphic>
          </wp:inline>
        </w:drawing>
      </w:r>
    </w:p>
    <w:p w14:paraId="15A20B9E" w14:textId="6397514B" w:rsidR="00556F0F" w:rsidRDefault="00146FAA" w:rsidP="00146FAA">
      <w:pPr>
        <w:pStyle w:val="Caption"/>
        <w:jc w:val="center"/>
      </w:pPr>
      <w:r>
        <w:t xml:space="preserve">Figure </w:t>
      </w:r>
      <w:fldSimple w:instr=" SEQ Figure \* ARABIC ">
        <w:r w:rsidR="00BF30D4">
          <w:rPr>
            <w:noProof/>
          </w:rPr>
          <w:t>6</w:t>
        </w:r>
      </w:fldSimple>
      <w:r>
        <w:t xml:space="preserve"> other categories property damage</w:t>
      </w:r>
    </w:p>
    <w:p w14:paraId="14E3525E" w14:textId="10A21D57" w:rsidR="00215EE5" w:rsidRDefault="00146FAA" w:rsidP="00AA7994">
      <w:r>
        <w:br w:type="page"/>
      </w:r>
      <w:r w:rsidR="00215EE5">
        <w:lastRenderedPageBreak/>
        <w:t xml:space="preserve">4. Can we predict financial </w:t>
      </w:r>
      <w:r w:rsidR="005C513B">
        <w:t xml:space="preserve">impact </w:t>
      </w:r>
      <w:r w:rsidR="00215EE5">
        <w:t>disasters in the future?</w:t>
      </w:r>
    </w:p>
    <w:p w14:paraId="2A6C0DBC" w14:textId="0E57AEF4" w:rsidR="00BF1142" w:rsidRDefault="00BF1142" w:rsidP="00BF1142"/>
    <w:p w14:paraId="54DF8F52" w14:textId="7E3EC1E8" w:rsidR="00BF1142" w:rsidRDefault="000E35C3" w:rsidP="00BF1142">
      <w:pPr>
        <w:ind w:left="720" w:right="990"/>
      </w:pPr>
      <w:r>
        <w:t xml:space="preserve">With the general trend displayed in </w:t>
      </w:r>
      <w:r w:rsidR="003A593C">
        <w:t>figures</w:t>
      </w:r>
      <w:r w:rsidR="005C513B">
        <w:t xml:space="preserve"> 4 and 5, we can </w:t>
      </w:r>
      <w:r w:rsidR="00BE2F2C">
        <w:t xml:space="preserve">hypothesis that this trend that has occurred for the last twenty years will continue. </w:t>
      </w:r>
      <w:r w:rsidR="00F5090A">
        <w:t xml:space="preserve">Using the formula displayed on figure </w:t>
      </w:r>
      <w:r w:rsidR="00BF30D4">
        <w:t>6</w:t>
      </w:r>
      <w:r w:rsidR="00F5090A">
        <w:t xml:space="preserve">, </w:t>
      </w:r>
      <w:r w:rsidR="008A345B">
        <w:t xml:space="preserve">we can make estimates for </w:t>
      </w:r>
      <w:r w:rsidR="000B2495">
        <w:t xml:space="preserve">2025, 2030, and 2035. </w:t>
      </w:r>
      <w:r w:rsidR="008A345B">
        <w:t xml:space="preserve"> </w:t>
      </w:r>
    </w:p>
    <w:p w14:paraId="76E21BB4" w14:textId="77777777" w:rsidR="00880A56" w:rsidRPr="00880A56" w:rsidRDefault="00880A56" w:rsidP="00880A56">
      <w:pPr>
        <w:tabs>
          <w:tab w:val="left" w:pos="2127"/>
        </w:tabs>
      </w:pPr>
      <w:r>
        <w:tab/>
      </w:r>
    </w:p>
    <w:tbl>
      <w:tblPr>
        <w:tblStyle w:val="TableGrid"/>
        <w:tblW w:w="0" w:type="auto"/>
        <w:jc w:val="center"/>
        <w:tblLook w:val="04A0" w:firstRow="1" w:lastRow="0" w:firstColumn="1" w:lastColumn="0" w:noHBand="0" w:noVBand="1"/>
      </w:tblPr>
      <w:tblGrid>
        <w:gridCol w:w="895"/>
        <w:gridCol w:w="2430"/>
      </w:tblGrid>
      <w:tr w:rsidR="00880A56" w14:paraId="1AC299F7" w14:textId="77777777" w:rsidTr="000B2495">
        <w:trPr>
          <w:jc w:val="center"/>
        </w:trPr>
        <w:tc>
          <w:tcPr>
            <w:tcW w:w="895" w:type="dxa"/>
          </w:tcPr>
          <w:p w14:paraId="4A3277F3" w14:textId="37FA60F1" w:rsidR="00880A56" w:rsidRDefault="00880A56" w:rsidP="00880A56">
            <w:pPr>
              <w:tabs>
                <w:tab w:val="left" w:pos="2127"/>
              </w:tabs>
            </w:pPr>
            <w:r>
              <w:t>Year</w:t>
            </w:r>
          </w:p>
        </w:tc>
        <w:tc>
          <w:tcPr>
            <w:tcW w:w="2430" w:type="dxa"/>
          </w:tcPr>
          <w:p w14:paraId="0D308DF5" w14:textId="408E7AD6" w:rsidR="00880A56" w:rsidRDefault="00880A56" w:rsidP="00880A56">
            <w:pPr>
              <w:tabs>
                <w:tab w:val="left" w:pos="2127"/>
              </w:tabs>
            </w:pPr>
            <w:r>
              <w:t xml:space="preserve">Total Property damage </w:t>
            </w:r>
          </w:p>
        </w:tc>
      </w:tr>
      <w:tr w:rsidR="00880A56" w14:paraId="4B37BB40" w14:textId="77777777" w:rsidTr="000B2495">
        <w:trPr>
          <w:jc w:val="center"/>
        </w:trPr>
        <w:tc>
          <w:tcPr>
            <w:tcW w:w="895" w:type="dxa"/>
          </w:tcPr>
          <w:p w14:paraId="369967C8" w14:textId="466C0A1A" w:rsidR="00880A56" w:rsidRDefault="00880A56" w:rsidP="00880A56">
            <w:pPr>
              <w:tabs>
                <w:tab w:val="left" w:pos="2127"/>
              </w:tabs>
            </w:pPr>
            <w:r>
              <w:t>2025</w:t>
            </w:r>
          </w:p>
        </w:tc>
        <w:tc>
          <w:tcPr>
            <w:tcW w:w="2430" w:type="dxa"/>
          </w:tcPr>
          <w:p w14:paraId="362F2F56" w14:textId="6983D369" w:rsidR="00880A56" w:rsidRDefault="00880A56" w:rsidP="00880A56">
            <w:pPr>
              <w:tabs>
                <w:tab w:val="left" w:pos="2127"/>
              </w:tabs>
            </w:pPr>
            <w:r>
              <w:t xml:space="preserve">$ </w:t>
            </w:r>
            <w:r w:rsidRPr="00880A56">
              <w:t>29393548019.67</w:t>
            </w:r>
          </w:p>
        </w:tc>
      </w:tr>
      <w:tr w:rsidR="00880A56" w14:paraId="51449BA4" w14:textId="77777777" w:rsidTr="000B2495">
        <w:trPr>
          <w:jc w:val="center"/>
        </w:trPr>
        <w:tc>
          <w:tcPr>
            <w:tcW w:w="895" w:type="dxa"/>
          </w:tcPr>
          <w:p w14:paraId="34176B41" w14:textId="35127167" w:rsidR="00880A56" w:rsidRDefault="00880A56" w:rsidP="00880A56">
            <w:pPr>
              <w:tabs>
                <w:tab w:val="left" w:pos="2127"/>
              </w:tabs>
            </w:pPr>
            <w:r>
              <w:t>2030</w:t>
            </w:r>
          </w:p>
        </w:tc>
        <w:tc>
          <w:tcPr>
            <w:tcW w:w="2430" w:type="dxa"/>
          </w:tcPr>
          <w:p w14:paraId="017A70C3" w14:textId="7185EB9C" w:rsidR="00880A56" w:rsidRDefault="009C2157" w:rsidP="00880A56">
            <w:pPr>
              <w:tabs>
                <w:tab w:val="left" w:pos="2127"/>
              </w:tabs>
            </w:pPr>
            <w:r>
              <w:t xml:space="preserve">$ </w:t>
            </w:r>
            <w:r w:rsidRPr="009C2157">
              <w:t>32522660083.42</w:t>
            </w:r>
          </w:p>
        </w:tc>
      </w:tr>
      <w:tr w:rsidR="00880A56" w14:paraId="18811EF7" w14:textId="77777777" w:rsidTr="000B2495">
        <w:trPr>
          <w:jc w:val="center"/>
        </w:trPr>
        <w:tc>
          <w:tcPr>
            <w:tcW w:w="895" w:type="dxa"/>
          </w:tcPr>
          <w:p w14:paraId="68F82E23" w14:textId="079C0D5E" w:rsidR="00880A56" w:rsidRDefault="00880A56" w:rsidP="00880A56">
            <w:pPr>
              <w:tabs>
                <w:tab w:val="left" w:pos="2127"/>
              </w:tabs>
            </w:pPr>
            <w:r>
              <w:t>2035</w:t>
            </w:r>
          </w:p>
        </w:tc>
        <w:tc>
          <w:tcPr>
            <w:tcW w:w="2430" w:type="dxa"/>
          </w:tcPr>
          <w:p w14:paraId="140ED7FF" w14:textId="5CE9F57D" w:rsidR="00880A56" w:rsidRDefault="009C2157" w:rsidP="00880A56">
            <w:pPr>
              <w:tabs>
                <w:tab w:val="left" w:pos="2127"/>
              </w:tabs>
            </w:pPr>
            <w:r>
              <w:t xml:space="preserve">$ </w:t>
            </w:r>
            <w:r w:rsidRPr="009C2157">
              <w:t>35651772147.17</w:t>
            </w:r>
          </w:p>
        </w:tc>
      </w:tr>
    </w:tbl>
    <w:p w14:paraId="02D366CA" w14:textId="7FDDB127" w:rsidR="00880A56" w:rsidRPr="00880A56" w:rsidRDefault="00880A56" w:rsidP="00880A56">
      <w:pPr>
        <w:tabs>
          <w:tab w:val="left" w:pos="2127"/>
        </w:tabs>
      </w:pPr>
    </w:p>
    <w:sectPr w:rsidR="00880A56" w:rsidRPr="00880A5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F4BAD" w14:textId="77777777" w:rsidR="00AA7994" w:rsidRDefault="00AA7994" w:rsidP="00AA7994">
      <w:pPr>
        <w:spacing w:after="0" w:line="240" w:lineRule="auto"/>
      </w:pPr>
      <w:r>
        <w:separator/>
      </w:r>
    </w:p>
  </w:endnote>
  <w:endnote w:type="continuationSeparator" w:id="0">
    <w:p w14:paraId="7B30B1DC" w14:textId="77777777" w:rsidR="00AA7994" w:rsidRDefault="00AA7994" w:rsidP="00AA7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C8E2E" w14:textId="77777777" w:rsidR="00AA7994" w:rsidRDefault="00AA7994" w:rsidP="00AA7994">
      <w:pPr>
        <w:spacing w:after="0" w:line="240" w:lineRule="auto"/>
      </w:pPr>
      <w:r>
        <w:separator/>
      </w:r>
    </w:p>
  </w:footnote>
  <w:footnote w:type="continuationSeparator" w:id="0">
    <w:p w14:paraId="4A49F7CB" w14:textId="77777777" w:rsidR="00AA7994" w:rsidRDefault="00AA7994" w:rsidP="00AA7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46702" w14:textId="01A8078C" w:rsidR="00AA7994" w:rsidRDefault="00AA7994" w:rsidP="00AA7994">
    <w:pPr>
      <w:pStyle w:val="Header"/>
      <w:tabs>
        <w:tab w:val="clear" w:pos="4680"/>
        <w:tab w:val="clear" w:pos="9360"/>
        <w:tab w:val="left" w:pos="8010"/>
      </w:tabs>
    </w:pPr>
    <w:r>
      <w:t xml:space="preserve">Project </w:t>
    </w:r>
    <w:r w:rsidR="007C3177">
      <w:t>1</w:t>
    </w:r>
    <w:r>
      <w:tab/>
      <w:t>Ben Stork</w:t>
    </w:r>
  </w:p>
  <w:p w14:paraId="13F7A740" w14:textId="14EB1810" w:rsidR="00AA7994" w:rsidRDefault="00AA7994" w:rsidP="00AA7994">
    <w:pPr>
      <w:pStyle w:val="Header"/>
      <w:tabs>
        <w:tab w:val="clear" w:pos="4680"/>
        <w:tab w:val="clear" w:pos="9360"/>
        <w:tab w:val="left" w:pos="8010"/>
      </w:tabs>
    </w:pPr>
    <w:r>
      <w:t>Group 3</w:t>
    </w:r>
    <w:r>
      <w:tab/>
      <w:t xml:space="preserve">Jon </w:t>
    </w:r>
    <w:proofErr w:type="spellStart"/>
    <w:r>
      <w:t>Zagorski</w:t>
    </w:r>
    <w:proofErr w:type="spellEnd"/>
    <w:r>
      <w:br/>
    </w:r>
    <w:r>
      <w:tab/>
      <w:t xml:space="preserve">Tyler </w:t>
    </w:r>
    <w:proofErr w:type="spellStart"/>
    <w:r>
      <w:t>Redinger</w:t>
    </w:r>
    <w:proofErr w:type="spellEnd"/>
  </w:p>
  <w:p w14:paraId="1BDBB44F" w14:textId="77777777" w:rsidR="00AA7994" w:rsidRDefault="00AA7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17E86"/>
    <w:multiLevelType w:val="hybridMultilevel"/>
    <w:tmpl w:val="6FFC7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94"/>
    <w:rsid w:val="000664A9"/>
    <w:rsid w:val="00073144"/>
    <w:rsid w:val="00087217"/>
    <w:rsid w:val="000B2495"/>
    <w:rsid w:val="000B2E80"/>
    <w:rsid w:val="000E35C3"/>
    <w:rsid w:val="00146FAA"/>
    <w:rsid w:val="001A5264"/>
    <w:rsid w:val="00215EE5"/>
    <w:rsid w:val="00301E9E"/>
    <w:rsid w:val="003A593C"/>
    <w:rsid w:val="00407E60"/>
    <w:rsid w:val="004B2463"/>
    <w:rsid w:val="00556F0F"/>
    <w:rsid w:val="005C513B"/>
    <w:rsid w:val="005F2060"/>
    <w:rsid w:val="006C6D60"/>
    <w:rsid w:val="007C3177"/>
    <w:rsid w:val="007D2B7B"/>
    <w:rsid w:val="007E4A82"/>
    <w:rsid w:val="00880A56"/>
    <w:rsid w:val="008A345B"/>
    <w:rsid w:val="00956E0D"/>
    <w:rsid w:val="009C2157"/>
    <w:rsid w:val="009D7460"/>
    <w:rsid w:val="00A576BC"/>
    <w:rsid w:val="00A955B7"/>
    <w:rsid w:val="00AA7994"/>
    <w:rsid w:val="00AC48BB"/>
    <w:rsid w:val="00BE2F2C"/>
    <w:rsid w:val="00BF1142"/>
    <w:rsid w:val="00BF30D4"/>
    <w:rsid w:val="00D05B62"/>
    <w:rsid w:val="00D42C3C"/>
    <w:rsid w:val="00DD32E6"/>
    <w:rsid w:val="00F5090A"/>
    <w:rsid w:val="00F62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1DE3"/>
  <w15:chartTrackingRefBased/>
  <w15:docId w15:val="{DDAC2884-6559-459E-81B3-F16D675B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994"/>
  </w:style>
  <w:style w:type="paragraph" w:styleId="Footer">
    <w:name w:val="footer"/>
    <w:basedOn w:val="Normal"/>
    <w:link w:val="FooterChar"/>
    <w:uiPriority w:val="99"/>
    <w:unhideWhenUsed/>
    <w:rsid w:val="00AA7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994"/>
  </w:style>
  <w:style w:type="paragraph" w:styleId="ListParagraph">
    <w:name w:val="List Paragraph"/>
    <w:basedOn w:val="Normal"/>
    <w:uiPriority w:val="34"/>
    <w:qFormat/>
    <w:rsid w:val="00AA7994"/>
    <w:pPr>
      <w:ind w:left="720"/>
      <w:contextualSpacing/>
    </w:pPr>
  </w:style>
  <w:style w:type="paragraph" w:styleId="Caption">
    <w:name w:val="caption"/>
    <w:basedOn w:val="Normal"/>
    <w:next w:val="Normal"/>
    <w:uiPriority w:val="35"/>
    <w:unhideWhenUsed/>
    <w:qFormat/>
    <w:rsid w:val="00087217"/>
    <w:pPr>
      <w:spacing w:after="200" w:line="240" w:lineRule="auto"/>
    </w:pPr>
    <w:rPr>
      <w:i/>
      <w:iCs/>
      <w:color w:val="44546A" w:themeColor="text2"/>
      <w:sz w:val="18"/>
      <w:szCs w:val="18"/>
    </w:rPr>
  </w:style>
  <w:style w:type="table" w:styleId="TableGrid">
    <w:name w:val="Table Grid"/>
    <w:basedOn w:val="TableNormal"/>
    <w:uiPriority w:val="39"/>
    <w:rsid w:val="00880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6010">
      <w:bodyDiv w:val="1"/>
      <w:marLeft w:val="0"/>
      <w:marRight w:val="0"/>
      <w:marTop w:val="0"/>
      <w:marBottom w:val="0"/>
      <w:divBdr>
        <w:top w:val="none" w:sz="0" w:space="0" w:color="auto"/>
        <w:left w:val="none" w:sz="0" w:space="0" w:color="auto"/>
        <w:bottom w:val="none" w:sz="0" w:space="0" w:color="auto"/>
        <w:right w:val="none" w:sz="0" w:space="0" w:color="auto"/>
      </w:divBdr>
    </w:div>
    <w:div w:id="230652494">
      <w:bodyDiv w:val="1"/>
      <w:marLeft w:val="0"/>
      <w:marRight w:val="0"/>
      <w:marTop w:val="0"/>
      <w:marBottom w:val="0"/>
      <w:divBdr>
        <w:top w:val="none" w:sz="0" w:space="0" w:color="auto"/>
        <w:left w:val="none" w:sz="0" w:space="0" w:color="auto"/>
        <w:bottom w:val="none" w:sz="0" w:space="0" w:color="auto"/>
        <w:right w:val="none" w:sz="0" w:space="0" w:color="auto"/>
      </w:divBdr>
    </w:div>
    <w:div w:id="236745392">
      <w:bodyDiv w:val="1"/>
      <w:marLeft w:val="0"/>
      <w:marRight w:val="0"/>
      <w:marTop w:val="0"/>
      <w:marBottom w:val="0"/>
      <w:divBdr>
        <w:top w:val="none" w:sz="0" w:space="0" w:color="auto"/>
        <w:left w:val="none" w:sz="0" w:space="0" w:color="auto"/>
        <w:bottom w:val="none" w:sz="0" w:space="0" w:color="auto"/>
        <w:right w:val="none" w:sz="0" w:space="0" w:color="auto"/>
      </w:divBdr>
    </w:div>
    <w:div w:id="294458540">
      <w:bodyDiv w:val="1"/>
      <w:marLeft w:val="0"/>
      <w:marRight w:val="0"/>
      <w:marTop w:val="0"/>
      <w:marBottom w:val="0"/>
      <w:divBdr>
        <w:top w:val="none" w:sz="0" w:space="0" w:color="auto"/>
        <w:left w:val="none" w:sz="0" w:space="0" w:color="auto"/>
        <w:bottom w:val="none" w:sz="0" w:space="0" w:color="auto"/>
        <w:right w:val="none" w:sz="0" w:space="0" w:color="auto"/>
      </w:divBdr>
    </w:div>
    <w:div w:id="488598359">
      <w:bodyDiv w:val="1"/>
      <w:marLeft w:val="0"/>
      <w:marRight w:val="0"/>
      <w:marTop w:val="0"/>
      <w:marBottom w:val="0"/>
      <w:divBdr>
        <w:top w:val="none" w:sz="0" w:space="0" w:color="auto"/>
        <w:left w:val="none" w:sz="0" w:space="0" w:color="auto"/>
        <w:bottom w:val="none" w:sz="0" w:space="0" w:color="auto"/>
        <w:right w:val="none" w:sz="0" w:space="0" w:color="auto"/>
      </w:divBdr>
    </w:div>
    <w:div w:id="838694180">
      <w:bodyDiv w:val="1"/>
      <w:marLeft w:val="0"/>
      <w:marRight w:val="0"/>
      <w:marTop w:val="0"/>
      <w:marBottom w:val="0"/>
      <w:divBdr>
        <w:top w:val="none" w:sz="0" w:space="0" w:color="auto"/>
        <w:left w:val="none" w:sz="0" w:space="0" w:color="auto"/>
        <w:bottom w:val="none" w:sz="0" w:space="0" w:color="auto"/>
        <w:right w:val="none" w:sz="0" w:space="0" w:color="auto"/>
      </w:divBdr>
    </w:div>
    <w:div w:id="1250040572">
      <w:bodyDiv w:val="1"/>
      <w:marLeft w:val="0"/>
      <w:marRight w:val="0"/>
      <w:marTop w:val="0"/>
      <w:marBottom w:val="0"/>
      <w:divBdr>
        <w:top w:val="none" w:sz="0" w:space="0" w:color="auto"/>
        <w:left w:val="none" w:sz="0" w:space="0" w:color="auto"/>
        <w:bottom w:val="none" w:sz="0" w:space="0" w:color="auto"/>
        <w:right w:val="none" w:sz="0" w:space="0" w:color="auto"/>
      </w:divBdr>
    </w:div>
    <w:div w:id="1332417099">
      <w:bodyDiv w:val="1"/>
      <w:marLeft w:val="0"/>
      <w:marRight w:val="0"/>
      <w:marTop w:val="0"/>
      <w:marBottom w:val="0"/>
      <w:divBdr>
        <w:top w:val="none" w:sz="0" w:space="0" w:color="auto"/>
        <w:left w:val="none" w:sz="0" w:space="0" w:color="auto"/>
        <w:bottom w:val="none" w:sz="0" w:space="0" w:color="auto"/>
        <w:right w:val="none" w:sz="0" w:space="0" w:color="auto"/>
      </w:divBdr>
    </w:div>
    <w:div w:id="166069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Redinger, Tyler</dc:creator>
  <cp:keywords/>
  <dc:description/>
  <cp:lastModifiedBy>Redinger, Tyler</cp:lastModifiedBy>
  <cp:revision>2</cp:revision>
  <dcterms:created xsi:type="dcterms:W3CDTF">2020-09-13T15:08:00Z</dcterms:created>
  <dcterms:modified xsi:type="dcterms:W3CDTF">2020-09-13T15:08:00Z</dcterms:modified>
</cp:coreProperties>
</file>